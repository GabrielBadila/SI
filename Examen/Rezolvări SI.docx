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8pl2q85ikilu" w:id="0"/>
      <w:bookmarkEnd w:id="0"/>
      <w:r w:rsidDel="00000000" w:rsidR="00000000" w:rsidRPr="00000000">
        <w:rPr>
          <w:rtl w:val="0"/>
        </w:rPr>
        <w:t xml:space="preserve">[SI]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https://twitter.com/pakalupapito/status/688682948737019904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Subiect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 Avem 3 procese periodice P1=(1, 4, 4), P2 = (1, 3, 3) si P3 = (2, 6, 6), unde fiecare proces este determinat de (c, p, d) (c = timpul de executie, p = perioada, d = deadline). Care este utilizarea procesorului?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Utilizarea e U = ¼ + ⅓ + 2/6 = 0.91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U=c/p - scrie in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curs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6,slide37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Pentru exemplul anterior, este posibil ca un algoritm RMS sa produca o planificare fezabila? Daca da, dati un exemplu de o astfel de planificare.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https://www.ida.liu.se/~unmdu17/RTS_CUGS_files/Lecture2.pdf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slide 13 / 18 pdf-ul din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P1=(1, 4, 4), P2 = (1, 3, 3) si P3 = (2, 6,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 = ¼ + ⅓ + 2/6 = 0.91 &lt;1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Dar trebuie sa indeplineasca conditia U &lt;= n*(2^1/n − 1) = 3*((radical de ordin 3 din 2) -1) = 0.78.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Asta inseamna ca este posibil ca planificarea produsa sa nu fie fezabila, dar trebuie incercat.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P1: _   x   _   _ | x   _   _   _ | x   _   _   _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P2: x   _   _ | x   _   _ | x   _   _ | x   _   _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3c78d8"/>
          <w:rtl w:val="0"/>
        </w:rPr>
        <w:t xml:space="preserve">P3: _   _   x   _   _   x | _   x   _   _   x   _ |</w:t>
      </w:r>
      <w:ins w:author="Anonymous" w:id="0" w:date="2017-01-21T17:25:04Z">
        <w:r w:rsidDel="00000000" w:rsidR="00000000" w:rsidRPr="00000000">
          <w:rPr>
            <w:color w:val="3c78d8"/>
            <w:rtl w:val="0"/>
          </w:rPr>
          <w:t xml:space="preserve">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Acelasi lucru cu EDF.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https://www.ida.liu.se/~unmdu17/RTS_CUGS_files/Lecture2.pdf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slide 26 / 31 pdf-ul din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P1=(1, 4, 4), P2 = (1, 3, 3) si P3 = (2, 6,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 = ¼ + ⅓ + 2/6 = 0.91 &lt;1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Explicatii: La fiecare cuanta de timp se alege task-ul care are deadline-ul cel mai aproape. La egalitate, eu am vazut asa in exemplu: daca cel pe care il rulezi mai are de rulat si e unul care are deadline exact odata cu el, il termini pe cel in lucru, apoi il pui pe celalt sa ruleze. La noi e un caz la final in care se termina P3 si ai de ales intre P1 si P2, care au acelasi deadline. Eu am ales 1, apoi 2. Nu cred ca e vreo chestie impusa, mi s-a parut mai logic asa. Vreau sa imi spuneti daca si voi credeti ca e bine tot ce am facut. Vine imediat si RMS. Acolo prioritatile sunt dupa perioada cea mai scurta, cel mai prioritar e cel cu perioada cea mai scurta, ca la SO, ca se termina mai repede si ii lasa si pe altii. :D    </w:t>
      </w:r>
      <w:r w:rsidDel="00000000" w:rsidR="00000000" w:rsidRPr="00000000">
        <w:rPr>
          <w:color w:val="4a86e8"/>
          <w:rtl w:val="0"/>
        </w:rPr>
        <w:t xml:space="preserve">thanks :) oricand :) :)  //cine a scris explicatiile? :D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P1: _   x   _   _ | _   x   _   _ | _   x   _   _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P2: x   _   _ | _   x   _ | x   _   _ | _   x   _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P3: _   _   x   x   _   _ | _   x   x   _   _   _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Evaluati urmatoarea expresie in cod ce ruleaza pe o zero-address machine: G = (A - B/C) * (D - E/F) si estimati numarul total de accese la memorie.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Cursul 2 -&gt; pagina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f 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e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 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d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c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b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  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a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 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pop g  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666666"/>
          <w:rtl w:val="0"/>
        </w:rPr>
        <w:t xml:space="preserve">19 accese la memorie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Proiectati si explicati functionarea unui convertor DC-DC.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Convertoarele DC/DC sunt surse de alimentare care convertesc puterea electrică având o tensiune DC nestabilizată la intrare, într-o tensiune DC stabilizată la ieşire, cu nivel mai mic (step-down), mai mare (step-up), egal (stable level) sau cu polaritate inversată (invert) faţă de tensiunea de intrare.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si proiectarea de unde o luam?- nu am gasit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--sunt pe net diverse modele. Probabil o doreste pe aia basic cu tranzistoare &amp; co.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243263" cy="2137906"/>
            <wp:effectExtent b="0" l="0" r="0" t="0"/>
            <wp:docPr descr="dc-dc 1.5V LED driver, schematic.gif" id="1" name="image2.gif"/>
            <a:graphic>
              <a:graphicData uri="http://schemas.openxmlformats.org/drawingml/2006/picture">
                <pic:pic>
                  <pic:nvPicPr>
                    <pic:cNvPr descr="dc-dc 1.5V LED driver, schematic.gif"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13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Nu e sigur ca asta e ce trebuie...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Care componenta a unui controller PID este responsabila pentru variatia timpului de atingere a referintei?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componenta diferentiala (D) ??? da,si e singura care e in raport cu timpul asa ca ea e responsabila pentru variatia timpului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Dati un exemplu de sistem de control in bucla deschisa. Cum se comporta aceste controllere intr-un sistem de timp real?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curs7 - slide 8</w:t>
      </w:r>
      <w:r w:rsidDel="00000000" w:rsidR="00000000" w:rsidRPr="00000000">
        <w:rPr>
          <w:rtl w:val="0"/>
        </w:rPr>
        <w:t xml:space="preserve"> ex: Cruise-control: frecare(t), unghi_plan(t) - tot acolo explica cum se comporta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Iesirea unui tahometru este 0V pentru 0rpm si 5V pentru 1000rpm. Care este functia de transfer a tahometrului?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probabil H = variatia iesirii / variatia intrarii = (5-0) / (1000 - 0)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Se da urmatoarea succesiune de procente de utilizare a unui procesor: 0-&gt;0,2-&gt;0,9-&gt;0,1-&gt;0,5-&gt;0,6-&gt;0,7-&gt;0,8-&gt;0,6-&gt;0,4-&gt;0,3-&gt;0,1. Care este valoarea estimata a utilizarii procesorului pentru urmatoarea cuanta de timp folosind algoritmii LONG_SHORT si CYCLE?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LONG_SHORT: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[0+0.2+0.9+0.1+0.5+0.6+0.7+0.8+0.6+4*(0.4+0.3+0.1) ]/[9+ 4*3]=7.6/21=0.36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=&gt; fclk = 0,36 * f max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Aged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average = ⅓ * 0,1 + 2/9 *0.3 + 4/27 * 0,4 + 8/81 *0.6 +.....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=&gt; fuclk = average * fmax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CYCLE: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(la fiecare val_i, cu i &gt; 1, taiem cate doua valori (cele mai vechi, cele din stanga) si pe restul le impartim in doua si aplicam formula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val1 = (|0-0.7| + |0.2-0.8| + |0.9-0.6| + |0.1-0.4| + |0.5-0.3| + |0.6-0.1|) / 6 = 0.43 &gt; 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val2 = (|0.9 - 0.8| + |0.1 - 0.6| + |0.5 - 0.4| + |0.6 - 0.3| + |0.7 - 0.1|) / 5 = 0.32 &gt; 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val3 = (|0.5 - 0.6| + |0.6 - 0.4| + |0.7 - 0.3| + |0.8 - 0.1|) / 4 = 0.35 &gt; 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val4 = (|0.7 - 0.4| + |0.8 - 0.3| + |0.6 - 0.1|) / 3 = 0.43 &gt; 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val5 = (|0.6 - 0.3| + |0.4 - 0.1|) / 2 = 0.3 &gt; 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val 6 = |0.3 - 0.1| = </w:t>
      </w:r>
      <w:r w:rsidDel="00000000" w:rsidR="00000000" w:rsidRPr="00000000">
        <w:rPr>
          <w:b w:val="1"/>
          <w:color w:val="6aa84f"/>
          <w:rtl w:val="0"/>
        </w:rPr>
        <w:t xml:space="preserve">0.2</w:t>
      </w:r>
      <w:r w:rsidDel="00000000" w:rsidR="00000000" w:rsidRPr="00000000">
        <w:rPr>
          <w:rtl w:val="0"/>
        </w:rPr>
        <w:t xml:space="preserve"> = 0.2 hurraaay :)) =&gt; ciclul era format din ultimele doua valori, 0.3 si 0.1 (ne imaginam o bara intre ele :)) ) si luam valoarea de inceput a celei de-a doua parti, adica 0.1, la care adunam </w:t>
      </w:r>
      <w:r w:rsidDel="00000000" w:rsidR="00000000" w:rsidRPr="00000000">
        <w:rPr>
          <w:b w:val="1"/>
          <w:color w:val="6aa84f"/>
          <w:rtl w:val="0"/>
        </w:rPr>
        <w:t xml:space="preserve">0.2 </w:t>
      </w:r>
      <w:r w:rsidDel="00000000" w:rsidR="00000000" w:rsidRPr="00000000">
        <w:rPr>
          <w:b w:val="1"/>
          <w:rtl w:val="0"/>
        </w:rPr>
        <w:t xml:space="preserve">(acel 0.2 cu verde, putea sa fie oricat, cat timp era &lt;= 0.2)</w:t>
      </w:r>
      <w:r w:rsidDel="00000000" w:rsidR="00000000" w:rsidRPr="00000000">
        <w:rPr>
          <w:rtl w:val="0"/>
        </w:rPr>
        <w:t xml:space="preserve"> =&gt; valoarea estimata este 0.1 + 0.2 = 0.3 (nu este media primelor 2 valori din fiecare ciclu + eroarea? 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Daca si alte val_i erau mai mici decat 0.2, il alegeam pe cel mai mic si aplicam aceeasi idee, il adunam la prima valoare din jumatatea a doua a ciclului respectiv si aia era predictia.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0.2 e constantă de algoritm, se compara cu ea mereu. Eu am înțeles combinând link-ul de sub ce scriu cu explicația</w:t>
      </w:r>
      <w:ins w:author="Doomy" w:id="1" w:date="2017-01-21T21:25:45Z">
        <w:r w:rsidDel="00000000" w:rsidR="00000000" w:rsidRPr="00000000">
          <w:rPr>
            <w:rtl w:val="0"/>
          </w:rPr>
          <w:t xml:space="preserve">-</w:t>
        </w:r>
      </w:ins>
      <w:r w:rsidDel="00000000" w:rsidR="00000000" w:rsidRPr="00000000">
        <w:rPr>
          <w:rtl w:val="0"/>
        </w:rPr>
        <w:t xml:space="preserve"> din doc-ul de la Anca. multumesc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https://www.researchgate.net/publication/220926731_Comparing_Algorithm_for_Dynamic_Speed-Setting_of_a_Low-Power_CPU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 la pag 6-7 e exemplul din curs cu cycle ( si nu numai ) insotit de ceva explicatii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Ce este un barrel shifter si la ce poate fi folosit? Care este avantajul unei structuri barrel shifter+UAL fata de o structura shifter+UAL?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barrel shifter este o unitate funcțională care permite shiftări și rotații (5 tipuri) pentru numere pe un anumit număr de biți într-un singur ciclu de ceas.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procesoarele ARM se folosește împreună cu UAL, prelucrând cel de-al doilea operand al UAL.</w:t>
      </w:r>
      <w:ins w:author="Anonymous" w:id="2" w:date="2017-01-22T00:52:03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-1038224</wp:posOffset>
              </wp:positionH>
              <wp:positionV relativeFrom="paragraph">
                <wp:posOffset>276225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6" name="image8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8.jp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Folosit adesea pentru operații în virgulă mobilă.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Avantaj față de UAL + shifter: shiftează cu n biți într-un singur ciclu de ceas, spre deosebire de shifter, care are nevoie de n cicli de ceas.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</w:r>
      <w:del w:author="Anonymous" w:id="3" w:date="2017-01-22T00:52:07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-85724</wp:posOffset>
              </wp:positionH>
              <wp:positionV relativeFrom="paragraph">
                <wp:posOffset>138113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2" name="image4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4.jp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del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FI-MI-AR SCARBA!!! ...si mie..cui 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11. Problema cu lamaia</w:t>
      </w:r>
      <w:ins w:author="Anonymous" w:id="3" w:date="2017-01-22T00:52:07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-814387</wp:posOffset>
              </wp:positionH>
              <wp:positionV relativeFrom="paragraph">
                <wp:posOffset>123825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3" name="image5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5.jp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lei kg lamai, pp 10 lamai pe kg =&gt; 700000(156k euro) lei pt 100 W</w:t>
      </w:r>
      <w:ins w:author="Anonymous" w:id="4" w:date="2017-01-22T00:01:12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-704849</wp:posOffset>
              </wp:positionH>
              <wp:positionV relativeFrom="paragraph">
                <wp:posOffset>76200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5" name="image7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7.jp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  <w:ins w:author="Anonymous" w:id="5" w:date="2017-01-22T00:51:32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-714374</wp:posOffset>
              </wp:positionH>
              <wp:positionV relativeFrom="paragraph">
                <wp:posOffset>190500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7" name="image9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9.jp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  <w:ins w:author="Anonymous" w:id="6" w:date="2017-01-22T00:51:34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-814387</wp:posOffset>
              </wp:positionH>
              <wp:positionV relativeFrom="paragraph">
                <wp:posOffset>123825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4" name="image6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6.jp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  <w:ins w:author="Liviu Nicolae Vlasca" w:id="7" w:date="2017-01-21T23:57:29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7359962" cy="3738563"/>
              <wp:effectExtent b="0" l="0" r="0" t="0"/>
              <wp:wrapSquare wrapText="bothSides" distB="0" distT="0" distL="0" distR="0"/>
              <wp:docPr descr="12655956_886138028165557_1383078353_o.jpg" id="8" name="image10.jpg"/>
              <a:graphic>
                <a:graphicData uri="http://schemas.openxmlformats.org/drawingml/2006/picture">
                  <pic:pic>
                    <pic:nvPicPr>
                      <pic:cNvPr descr="12655956_886138028165557_1383078353_o.jpg" id="0" name="image10.jp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962" cy="3738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Subiect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Zero adrress machine A=B*C-D+E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D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C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B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E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pop A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total: 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regula 80-20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80% din timp sunt folosite 20% din instrucțiunile existente în setul de instrucțiuni al unui procesor. :)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-curs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Alexandru Cosmin Paraschiv" w:id="8" w:date="2017-01-15T15:01:08Z"/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 baterie 1Ah…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curs 3, slide 46 (formula Peukert)</w:t>
      </w:r>
      <w:ins w:author="Alexandru Cosmin Paraschiv" w:id="8" w:date="2017-01-15T15:01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4"/>
          <w:szCs w:val="24"/>
          <w:rPrChange w:author="Alexandru Cosmin Paraschiv" w:id="9" w:date="2017-01-15T15:01:08Z">
            <w:rPr>
              <w:b w:val="1"/>
            </w:rPr>
          </w:rPrChange>
        </w:rPr>
      </w:pPr>
      <w:ins w:author="Alexandru Cosmin Paraschiv" w:id="8" w:date="2017-01-15T15:01:08Z"/>
      <w:ins w:author="Alexandru Cosmin Paraschiv" w:id="8" w:date="2017-01-15T15:01:08Z">
        <w:r w:rsidDel="00000000" w:rsidR="00000000" w:rsidRPr="00000000">
          <w:fldChar w:fldCharType="begin"/>
        </w:r>
        <w:r w:rsidDel="00000000" w:rsidR="00000000" w:rsidRPr="00000000">
          <w:instrText xml:space="preserve">HYPERLINK "https://www.youtube.com/watch?v=uWb2ZZzDBFw"</w:instrText>
        </w:r>
        <w:r w:rsidDel="00000000" w:rsidR="00000000" w:rsidRPr="00000000">
          <w:fldChar w:fldCharType="separate"/>
        </w:r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https://www.youtube.com/watch?v=uWb2ZZzDBFw</w:t>
        </w:r>
        <w:r w:rsidDel="00000000" w:rsidR="00000000" w:rsidRPr="00000000">
          <w:fldChar w:fldCharType="end"/>
        </w:r>
      </w:ins>
      <w:ins w:author="Alexandru Cosmin Paraschiv" w:id="8" w:date="2017-01-15T15:01:08Z">
        <w:r w:rsidDel="00000000" w:rsidR="00000000" w:rsidRPr="00000000">
          <w:rPr>
            <w:b w:val="1"/>
            <w:color w:val="ff0000"/>
            <w:sz w:val="24"/>
            <w:szCs w:val="24"/>
            <w:rtl w:val="0"/>
            <w:rPrChange w:author="Alexandru Cosmin Paraschiv" w:id="9" w:date="2017-01-15T15:01:08Z">
              <w:rPr>
                <w:b w:val="1"/>
                <w:color w:val="ff0000"/>
                <w:sz w:val="24"/>
                <w:szCs w:val="24"/>
              </w:rPr>
            </w:rPrChange>
          </w:rPr>
          <w:t xml:space="preserve"> -&gt;totul despre baterii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--O baterie care functioneaza la 1Ah se descarca cu 4C pe o rezistenta de 2</w:t>
      </w:r>
      <m:oMath>
        <m:r>
          <m:t>Ω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cat timp se descarca complet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--o baterie de 1Ah se consuma intr-o ora cu 1C (unde apare proprietatea asta? si de ce nu se foloseste deloc rezistenta in rezolvarea problemei?) </w:t>
      </w:r>
      <w:r w:rsidDel="00000000" w:rsidR="00000000" w:rsidRPr="00000000">
        <w:rPr>
          <w:color w:val="4a86e8"/>
          <w:rtl w:val="0"/>
        </w:rPr>
        <w:t xml:space="preserve">cred ca am gasit unde se foloseste rezistenta (vedeti in imagine)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 4C se va consuma in 15 min (60min / 4) &lt;- da, asa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 sters poza l-am intrebat pe vladimir si 15 min e :))))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Anonymous" w:id="10" w:date="2017-01-18T11:18:34Z"/>
          <w:b w:val="1"/>
        </w:rPr>
      </w:pPr>
      <w:r w:rsidDel="00000000" w:rsidR="00000000" w:rsidRPr="00000000">
        <w:rPr>
          <w:b w:val="1"/>
          <w:rtl w:val="0"/>
        </w:rPr>
        <w:t xml:space="preserve">4. breakeven point</w:t>
      </w:r>
      <w:ins w:author="Anonymous" w:id="10" w:date="2017-01-18T11:18:3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Cursul 5 -&gt; pagina 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=timpul minim de idle pentru care e eficient sa se faca shutdown.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mostenire si inversiune prio in multitasking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https://www.ida.liu.se/~unmdu17/RTS_CUGS_files/Lecture3.pdf</w:t>
        </w:r>
      </w:hyperlink>
      <w:r w:rsidDel="00000000" w:rsidR="00000000" w:rsidRPr="00000000">
        <w:rPr>
          <w:rtl w:val="0"/>
        </w:rPr>
        <w:t xml:space="preserve"> (maybe)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Curs 9 slide 53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3 metode de colectare a energiei + cea mai eficienta dpdv a energiei captate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1.Energy Harvesting Fotovoltaic(cea mai eficienta)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-Foloseste celule de siliciu pentru a transforma energia luminoasa in energie electrica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-are un randament de 10-13%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.Energy Harvesting Piezoelectric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-grinda elastica de material piezolectric are atatsata la capatul mobil  o greutate,si prin oscilatia acelei greutati se produce energie.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3.Energy Harvesting Termoelectric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-se foloseste efectul Seebeck,care genereaza energie electrica din diferenta de temperatura.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-trebuie folosit intr-un mediu unde exista diferente de temperatura &gt; 30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proprietati kernel RTOS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Cursul 9 -&gt; pagina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–Un sistem embedded este proiectat pentru un singur scop asa ca majoritatea functionalitatilor unui SO comercial sunt redundante (consola, interfata grafica, suport tastatura, mouse etc.).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–RTOS permite controlul ferm asupra resurselor sistemului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•Nu exista procese de background inutile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•Numar maxim de task-uri care pot rula pe sistem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–RTOS permite controlul temporizarii proceselor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•Manipularea prioritatii task-urilor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•Optiuni de setare a mecanismului de planificare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LUT pentru (a&amp;b)|c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tabela de adevar pentru expresia asta, ca la PL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http://yosefk.com/img/n/lut3.png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avantaje si dezavantaje procesor SW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care kernel e mai bun pentru embedded + motivatie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Kernelul monolitic este mai bun pentru sistemele embedded deoarece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dispune de o multitudine de drivere,dintre care sunt incarcate doar cele care iti trebuie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-este foarte versatil,adica e compatibil cu o paleta larga de deviceuri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(laboratorul cu Kernel)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</w:rPr>
      </w:pPr>
      <w:bookmarkStart w:colFirst="0" w:colLast="0" w:name="_so7zcqz3xejv" w:id="1"/>
      <w:bookmarkEnd w:id="1"/>
      <w:r w:rsidDel="00000000" w:rsidR="00000000" w:rsidRPr="00000000">
        <w:rPr>
          <w:b w:val="1"/>
          <w:i w:val="1"/>
          <w:rtl w:val="0"/>
        </w:rPr>
        <w:t xml:space="preserve">Subiect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Comparatie RISC - CISC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pune accentul pe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 hardware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instructiuni reduse intr-un singur ciclu de ceas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 pe 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operatiile de load si store sunt implementate ca instructiuni  separate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regasesc in alte instructiuni complexe (ex: add)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 cu multe linii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putine linii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complexitate redusa - nr mic de tranzistori pe chip - lasa loc de periferice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complexitate mare - nr mare de tranzistori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necesita un spatiu marit de memorie pentru cod si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 necesita memorie multa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Prezentare PID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cel mai folosit controller din industrie datorita stabilitatii, timpului mic de raspuns si aproximarii erorii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format din 3 parti: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(P) - controller proportional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(PD) - controller proportional diferential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(D) - timp mic de raspuns, sensibil la zgomot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(PI) - controller proportional integral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(I) - tracking si rejectia perturbatiilor, poate produce oscilatii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 formula :(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 desen :(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Prezentare FPGA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Circuitele FPGA sunt folosite pentru generarea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circuitelor logice complexe.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Un chip conține un număr foarte mare (zeci de mii)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blocuri logice configurabile.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– Programele de tip CAD mapează circuitele de nivel înalt peste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matricea de blocuri de bază prin configurarea generatoarelor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 funcții, interconexiunilor și altor elemente configurabile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Blocurile logice sunt rutate folosind interconexiuni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programabile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– Segmentele sunt conectate la blocurile logice și la alte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segmente învecinate prin switch-uri configurabile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– Programele CAD determină configurația optimă pentru toate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switch-urile folosite.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center"/>
        <w:rPr>
          <w:sz w:val="40"/>
          <w:szCs w:val="40"/>
          <w:rPrChange w:author="Nicolae Alexandru" w:id="11" w:date="2017-01-22T03:35:25Z">
            <w:rPr>
              <w:b w:val="1"/>
            </w:rPr>
          </w:rPrChange>
        </w:rPr>
        <w:pPrChange w:author="Nicolae Alexandru" w:id="0" w:date="2017-01-22T03:35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b w:val="1"/>
          <w:rtl w:val="0"/>
        </w:rPr>
        <w:t xml:space="preserve">4. Prezentare TinyOS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imagine binara executata pe ATMEGA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arhitectura event-driven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 are kernel, nu are managment al proceselor, al memoriei sau memorie virtuala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planificare simpla de tip FIFO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scheduling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 2 nivele - evenimente si taskuri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stiva partajata intre evenimente si apeluri de functii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taskuri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 pot fi preemptate de alte taskuri dar pot fi preemptate de alte evenimente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apeleaza comenzi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detecteaza evenimentele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evenimente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sunt implementate de intreruperi hardware ale procesorului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2 strategii hardware de reducere a consumului de energie in sistemele incorporate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-Reducerea tensiunii de alimentare (V)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-Reducerea activității (A)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-Reducerea curenților reziduali</w:t>
        <w:tab/>
        <w:t xml:space="preserve">Curs 4 slide 28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Principalele functii ale unui kernel RTOS + scurta prezentare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Cursul 9 -&gt; pagina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–Task Scheduler : Determina care task va rula in cuanta de timp urmatoare pentru un sistem multitasking.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–Task Dispatcher: Produce informatia necesara in contextul pornirii unui 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–Intertask Communication: Implementeaza un mecanism de comunicatie intre doua procese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 1, slide 49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Principiul dupa care functioneaza recoltarea de energie capacitiva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 ca iti faci un condensator care isi schimbă A si d in funcție de vibratii,  astfel pt Q constant V creste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Definiti conceptul Smart Dust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Nodurile dintr-o retea WSN (Wireless sensor network) vor ajunge la dimensiuni microscopice(graunte de praf).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am gasit eu cautand pe google:</w:t>
        <w:br w:type="textWrapping"/>
        <w:t xml:space="preserve">MEMS = micro-electo-mechanical, tehnologia dispozitivelor f mici de ordinul micrometrilor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Smartdust=  un ansambul de MEMS pura, vibratii) precum senzori, roboti, etc care pot detecta diversi parametri (lumina</w:t>
      </w:r>
      <w:hyperlink r:id="rId21">
        <w:r w:rsidDel="00000000" w:rsidR="00000000" w:rsidRPr="00000000">
          <w:rPr>
            <w:rtl w:val="0"/>
          </w:rPr>
          <w:t xml:space="preserve">, temperatura) si care actioneaza de obicei intr-o retea wireless si sunt distribuiti pe diverse zone pt a rezolva sarcini.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begin"/>
        <w:instrText xml:space="preserve"> HYPERLINK "https://www.fourmilab.ch/hackdiet/www/subsection1_2_3_0_5.html"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22"/>
          <w:szCs w:val="22"/>
        </w:rPr>
      </w:pPr>
      <w:bookmarkStart w:colFirst="0" w:colLast="0" w:name="_z5g8wyp53a83" w:id="2"/>
      <w:bookmarkEnd w:id="2"/>
      <w:r w:rsidDel="00000000" w:rsidR="00000000" w:rsidRPr="00000000">
        <w:fldChar w:fldCharType="end"/>
      </w:r>
      <w:hyperlink r:id="rId22">
        <w:r w:rsidDel="00000000" w:rsidR="00000000" w:rsidRPr="00000000">
          <w:rPr>
            <w:b w:val="1"/>
            <w:sz w:val="22"/>
            <w:szCs w:val="22"/>
            <w:rtl w:val="0"/>
          </w:rPr>
          <w:t xml:space="preserve">10. Diferente intre controllerul cu 2 praguri si c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el proportional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begin"/>
        <w:instrText xml:space="preserve"> HYPERLINK "https://www.fourmilab.ch/hackdiet/www/subsection1_2_3_0_5.html" </w:instrText>
        <w:fldChar w:fldCharType="separate"/>
      </w:r>
      <w:r w:rsidDel="00000000" w:rsidR="00000000" w:rsidRPr="00000000">
        <w:rPr>
          <w:rtl w:val="0"/>
        </w:rPr>
        <w:t xml:space="preserve">intre controllerul P (1 prag) si controllere de genul PI sau PD (2 praguri?)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Aici se refera cumva la o diferenta(controller cu 2 praguri)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begin"/>
        <w:instrText xml:space="preserve"> HYPERLINK "https://www.fourmilab.ch/hackdiet/www/subsection1_2_3_0_5.html"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refera la cel proportional vs Bang bang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Subiect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ubiquitous computing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Cursul 1 -&gt; pagina 39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Model de interacțiune om-masină în care procesarea informațiilor este adânc integrată în obiectele și activitățile zilnice.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Principii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•The purpose of a computer is to help you do something else.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•The best computer is a quiet, invisible servant.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•The more you can do by intuition the smarter you are; the computer should extend your unconscious.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•Technology should create calm.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clasificare WSN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Cursul 12 -&gt; pagina 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Environmental Sensor Networks (ESN):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număr mare de noduri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constrângeri severe de consum de energie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Community Sensor Networks (CSN):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număr mediu de noduri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atașate la o infrastructură deja existentă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Body Sensor Networks (BSN):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număr mic de noduri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atașate, sau în imediata vecinătate a unei persoane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pe legea consumului CMOS sa zicem 3 strategii de reducere a consumului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reducerea frecventei de ceas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Scade puterea medie dar mărește timpul de execuție -&gt; consumul de energie rămâne constant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reducerea tensiunii de alimentare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reducerea activitatii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Dezactivarea unor blocuri funcționale atunci când nu sunt active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Cursul 3, slide 61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modelarea consumului la transceiver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kernel monolitic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Cursul 9 -&gt; pagina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Sper ca poza aia sa fie de ajuns.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o problema cu bateria 1Ah 4C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baterie de 1Ah se consuma intr-o ora cu 1C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 4C se va consuma in 15 min (60min /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o relatie A+C*... in zero address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8.super condensatorul (si schema)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Tehnologie emergentă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Stochează sarcina electrostatic, sub formă de 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Capacităși foarte mari (1F-1000F)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Timpi reduși de încărcare și descărcare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Nu se degradează cu trecerea timpului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Preț (mai) ridicat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Cred ca schema e la </w:t>
      </w:r>
      <w:r w:rsidDel="00000000" w:rsidR="00000000" w:rsidRPr="00000000">
        <w:rPr>
          <w:color w:val="ff0000"/>
          <w:rtl w:val="0"/>
        </w:rPr>
        <w:t xml:space="preserve">cursul 11 -&gt; pagina 46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RMS vs EDF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cadrul RMS se alege task-ul cu prioritatea cea mai mica (din multimea de task-uri released, adica ce sunt gata de executie)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cadrul EDF se ia task-ul care are cel mai curand deadline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 9, slide 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http://www.cs.virginia.edu/~zaher/classes/CS656/pillai.pdf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Subiect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2 procesoare P1 si P2 cu frecvente +tensiuni date  si Ileak = Ishort =0. Care procesor este mai eficient dpdv  al energiei consumate?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12.dintre VLIW si RISC ce ai alege, stiind ca esti constrans de memorie si de 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VLIW deoarece RISC-ul necesita multa memorie. Arhitecturile VLIW au un grad foarte mare de paralelism -&gt; reducerea consumului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 4, slide 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In ce consta DVS(Dynamic Vlotage Scaling)? Explicati pe scurt motivele pentru care este utila, avand in vedere tehnologia CMOS.Care sunt limitarile sale?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Dynamic voltage scaling is a </w:t>
      </w:r>
      <w:hyperlink r:id="rId2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power management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technique in </w:t>
      </w:r>
      <w:hyperlink r:id="rId2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computer architecture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where the voltage used in a component is increased or decreased, depending upon circumstances. Dynamic voltage scaling to increase voltage is known as overvolting; dynamic voltage scaling to decrease voltage is known as undervolting . Undervolting is done in order to </w:t>
      </w:r>
      <w:hyperlink r:id="rId2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conserve power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particularly in </w:t>
      </w:r>
      <w:hyperlink r:id="rId2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laptops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other mobile devices,</w:t>
      </w:r>
      <w:hyperlink r:id="rId27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where energy comes from a battery and thus is limited, or in rare cases, to increase reliability. Overvolting is done in order to increase computer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 explicati cum fct sist cu reactie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 comparati P cu 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prezentati sumar alg RMS 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 avantaje VLIW fata de CISC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Nite Shadow" w:id="12" w:date="2017-01-21T06:12:22Z"/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http://www.icverification.com/Archit</w:t>
        </w:r>
      </w:hyperlink>
      <w:ins w:author="Nite Shadow" w:id="12" w:date="2017-01-21T06:12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ecture/CpuArch4.php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 comp PID cu 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ce se reduce la clock gateway?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Puterea de comutatie si de scurtcircuit =&gt; puterea dinamica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Subiect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Cerinte non-functonale.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Cerinte non-funcționale: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 Preț, Dimensiuni, Greutate -&gt; Puțină memorie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 Consum baterie/caldură -&gt; Timp/viteză de lucru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– Deadline -&gt; Timp minim de dezvoltare garantat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 3, slide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sa enumeri cel putin 3 avantaje pt care se folosesc CMOS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viteza de comutatie mare , putere statica tinde la 0 , consum foarte scazut ( doar in comutatie consuma ) ;; bune ca pret, dimensiune , performante.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23. FPGA. Descriere si relatia cu SoC</w:t>
        <w:br w:type="textWrapping"/>
      </w:r>
      <w:r w:rsidDel="00000000" w:rsidR="00000000" w:rsidRPr="00000000">
        <w:rPr>
          <w:rtl w:val="0"/>
        </w:rPr>
        <w:t xml:space="preserve">stie cineva ce am putea scrie la partea cu relatia cu SOC…?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intra in componenta SoC-urilor reconfigurabile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24.Timere Software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 9, slide 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 Ce este un softprocessor? Ce avantaje si dezavantaje are fata de un procesor hard?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anybody here??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http://electronics.stackexchange.com/questions/55377/soft-core-processors-vs-hard-core-processors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1.9001386962552"/>
        <w:gridCol w:w="8568.099861303745"/>
        <w:tblGridChange w:id="0">
          <w:tblGrid>
            <w:gridCol w:w="791.9001386962552"/>
            <w:gridCol w:w="8568.0998613037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22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ind w:hanging="199980"/>
              <w:contextualSpacing w:val="0"/>
              <w:jc w:val="center"/>
              <w:rPr>
                <w:color w:val="0077cc"/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color w:val="777777"/>
                <w:sz w:val="30"/>
                <w:szCs w:val="30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color w:val="0077cc"/>
                <w:sz w:val="2"/>
                <w:szCs w:val="2"/>
                <w:highlight w:val="white"/>
                <w:rtl w:val="0"/>
              </w:rPr>
              <w:t xml:space="preserve">down vote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line="240" w:lineRule="auto"/>
              <w:contextualSpacing w:val="0"/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Soft core is implemented in FPGA fabric while Hard is implemented the same as any integrated circuit while still connected to the FPGA fabric. The comparison generally boils down to: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line="240" w:lineRule="auto"/>
              <w:contextualSpacing w:val="0"/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Hard Core Processors - 100's of MHz up to 1GHz+ of speed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ind w:left="118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Can achieve much faster processing speeds since they are optimized and not limited by fabric speed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line="240" w:lineRule="auto"/>
              <w:ind w:left="118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Fixed and cannot be modified (though it can take advantage of custom logic in FPGA fabric for processing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line="240" w:lineRule="auto"/>
              <w:contextualSpacing w:val="0"/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Soft Core Processors - 250MHz and less (usually less than 200MHz)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ind w:left="118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Can be easily modified and tuned to specific requirements, more features, custom instructions, etc.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ind w:left="118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Multiple cores can be used (at the cost of resources)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line="240" w:lineRule="auto"/>
              <w:ind w:left="118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Limited by the speed of the fabric.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line="240" w:lineRule="auto"/>
              <w:contextualSpacing w:val="0"/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426"/>
                <w:sz w:val="23"/>
                <w:szCs w:val="23"/>
                <w:highlight w:val="white"/>
                <w:rtl w:val="0"/>
              </w:rPr>
              <w:t xml:space="preserve">In recent years, there's been a large move towards hard processor primarily due to the need for faster processing that the soft cores can't provide. When you put a hard core processor with the FPGA fabric, you can typically enable processing of a lot of data, which is needed for communication infrastructure applications (lots of GBs of data going by), for example.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26. Elemente controller fuzzy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 8, slide 37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 Realizati o comparatie intre arhitecturile von Neumann si Harvard din punct de vedere al utilizarii lor in sistemele embedded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cursul 2, slide 29 si 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 Comparati cu accent pe avantaje si dezavantaje, sursele de alimentare liniare si cele in comutatie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efficiency, low power dissipation and high power density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(small size) - advantages of switching mode supply ;; disadvantages - cost ( higher cost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care cum?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31.  Explicati pe scurt functionarea unui sistem de control in bucla inchisa(reactie)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Foloseste sensori, are feedback, sisteme multiple mici care interactioneaza, mai complex la implementare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lt3hpvj7t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ufg6pceesdci" w:id="4"/>
      <w:bookmarkEnd w:id="4"/>
      <w:r w:rsidDel="00000000" w:rsidR="00000000" w:rsidRPr="00000000">
        <w:rPr>
          <w:rtl w:val="0"/>
        </w:rPr>
        <w:t xml:space="preserve">Probleme1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P1. o mizerie cu WNS... ai o retea pe un drum liniar din doi in doi metri si te intreaba daca e mai bine in alta configuratie (cred...) stiu ca ti se dadea gamma=0.2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P2. AveragedAge si Cycle pentru 12 valori</w:t>
      </w:r>
      <w:r w:rsidDel="00000000" w:rsidR="00000000" w:rsidRPr="00000000">
        <w:rPr>
          <w:color w:val="ff0000"/>
          <w:rtl w:val="0"/>
        </w:rPr>
        <w:t xml:space="preserve"> Facut mai sus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P3.o mizerie cu o capacitate... un bec ia energie de la o capacitate de 10F incarcata la 3.6V... se da tensiunea minima ca becul sa functioneze 1.8V si curentul 1mA. cat timp lumineaza becul?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paul gheorghe" w:id="14" w:date="2017-01-20T15:21:16Z"/>
          <w:color w:val="141823"/>
          <w:sz w:val="18"/>
          <w:szCs w:val="18"/>
          <w:shd w:fill="f6f7f8" w:val="clear"/>
        </w:rPr>
      </w:pPr>
      <w:r w:rsidDel="00000000" w:rsidR="00000000" w:rsidRPr="00000000">
        <w:rPr>
          <w:color w:val="141823"/>
          <w:shd w:fill="f6f7f8" w:val="clear"/>
          <w:rtl w:val="0"/>
          <w:rPrChange w:author="Elena Maria Turcu" w:id="13" w:date="2017-01-22T08:19:57Z">
            <w:rPr>
              <w:color w:val="141823"/>
              <w:sz w:val="18"/>
              <w:szCs w:val="18"/>
              <w:shd w:fill="f6f7f8" w:val="clear"/>
            </w:rPr>
          </w:rPrChange>
        </w:rPr>
        <w:t xml:space="preserve">((3.6 V - 1.8 V) * 10 F) / 0.001 = 18000 secunde</w:t>
      </w:r>
      <w:ins w:author="paul gheorghe" w:id="14" w:date="2017-01-20T15:21:16Z">
        <w:r w:rsidDel="00000000" w:rsidR="00000000" w:rsidRPr="00000000">
          <w:rPr>
            <w:color w:val="141823"/>
            <w:sz w:val="18"/>
            <w:szCs w:val="18"/>
            <w:shd w:fill="f6f7f8" w:val="clear"/>
            <w:rtl w:val="0"/>
          </w:rPr>
          <w:t xml:space="preserve"> &lt;- e bine.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paul gheorghe" w:id="14" w:date="2017-01-20T15:21:16Z"/>
          <w:color w:val="141823"/>
          <w:sz w:val="18"/>
          <w:szCs w:val="18"/>
          <w:shd w:fill="f6f7f8" w:val="clear"/>
        </w:rPr>
      </w:pPr>
      <w:ins w:author="paul gheorghe" w:id="14" w:date="2017-01-20T15:21:16Z">
        <w:r w:rsidDel="00000000" w:rsidR="00000000" w:rsidRPr="00000000">
          <w:rPr>
            <w:color w:val="141823"/>
            <w:sz w:val="18"/>
            <w:szCs w:val="18"/>
            <w:shd w:fill="f6f7f8" w:val="clear"/>
            <w:rtl w:val="0"/>
          </w:rPr>
          <w:t xml:space="preserve">Pentru cine se indoieste de abilitatile mele de SI-ist: </w:t>
        </w:r>
      </w:ins>
      <w:ins w:author="paul gheorghe" w:id="14" w:date="2017-01-20T15:21:16Z">
        <w:r w:rsidDel="00000000" w:rsidR="00000000" w:rsidRPr="00000000">
          <w:fldChar w:fldCharType="begin"/>
        </w:r>
        <w:r w:rsidDel="00000000" w:rsidR="00000000" w:rsidRPr="00000000">
          <w:instrText xml:space="preserve">HYPERLINK "http://electronics.stackexchange.com/questions/4951/how-do-i-calculate-how-fast-a-capacitor-will-discharge"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18"/>
            <w:szCs w:val="18"/>
            <w:u w:val="single"/>
            <w:shd w:fill="f6f7f8" w:val="clear"/>
            <w:rtl w:val="0"/>
          </w:rPr>
          <w:t xml:space="preserve">http://electronics.stackexchange.com/questions/4951/how-do-i-calculate-how-fast-a-capacitor-will-discharge</w:t>
        </w:r>
        <w:r w:rsidDel="00000000" w:rsidR="00000000" w:rsidRPr="00000000">
          <w:fldChar w:fldCharType="end"/>
        </w:r>
      </w:ins>
      <w:ins w:author="paul gheorghe" w:id="14" w:date="2017-01-20T15:21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41823"/>
          <w:sz w:val="18"/>
          <w:szCs w:val="18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41823"/>
          <w:sz w:val="18"/>
          <w:szCs w:val="18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41823"/>
          <w:sz w:val="18"/>
          <w:szCs w:val="18"/>
          <w:shd w:fill="f6f7f8" w:val="clear"/>
        </w:rPr>
      </w:pPr>
      <w:r w:rsidDel="00000000" w:rsidR="00000000" w:rsidRPr="00000000">
        <w:rPr>
          <w:color w:val="141823"/>
          <w:sz w:val="18"/>
          <w:szCs w:val="18"/>
          <w:shd w:fill="f6f7f8" w:val="clear"/>
          <w:rtl w:val="0"/>
        </w:rPr>
        <w:t xml:space="preserve">sigur e asa?</w:t>
        <w:br w:type="textWrapping"/>
        <w:t xml:space="preserve">eu m-am gandit ca</w:t>
        <w:br w:type="textWrapping"/>
        <w:t xml:space="preserve">Tdesc = C/P;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41823"/>
          <w:sz w:val="18"/>
          <w:szCs w:val="18"/>
          <w:shd w:fill="f6f7f8" w:val="clear"/>
        </w:rPr>
      </w:pPr>
      <w:r w:rsidDel="00000000" w:rsidR="00000000" w:rsidRPr="00000000">
        <w:rPr>
          <w:color w:val="141823"/>
          <w:sz w:val="18"/>
          <w:szCs w:val="18"/>
          <w:shd w:fill="f6f7f8" w:val="clear"/>
          <w:rtl w:val="0"/>
        </w:rPr>
        <w:t xml:space="preserve"> P = Umin*Imin = 18 * 10^-4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41823"/>
          <w:sz w:val="18"/>
          <w:szCs w:val="18"/>
          <w:shd w:fill="f6f7f8" w:val="clear"/>
        </w:rPr>
      </w:pPr>
      <w:r w:rsidDel="00000000" w:rsidR="00000000" w:rsidRPr="00000000">
        <w:rPr>
          <w:color w:val="141823"/>
          <w:sz w:val="18"/>
          <w:szCs w:val="18"/>
          <w:shd w:fill="f6f7f8" w:val="clear"/>
          <w:rtl w:val="0"/>
        </w:rPr>
        <w:t xml:space="preserve">T = 10^5/18 = 5500s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P4. Fuzzy cu cutia de viteze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28"/>
          <w:szCs w:val="28"/>
        </w:rPr>
      </w:pPr>
      <w:bookmarkStart w:colFirst="0" w:colLast="0" w:name="_bqz6th3tzcj4" w:id="5"/>
      <w:bookmarkEnd w:id="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Probleme2: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  <w:color w:val="ff0000"/>
        </w:rPr>
      </w:pPr>
      <w:r w:rsidDel="00000000" w:rsidR="00000000" w:rsidRPr="00000000">
        <w:rPr>
          <w:strike w:val="1"/>
          <w:rtl w:val="0"/>
        </w:rPr>
        <w:t xml:space="preserve">1. Codificare Huffman pe un sir dat.</w:t>
      </w:r>
      <w:r w:rsidDel="00000000" w:rsidR="00000000" w:rsidRPr="00000000">
        <w:rPr>
          <w:strike w:val="1"/>
          <w:color w:val="ff0000"/>
          <w:rtl w:val="0"/>
        </w:rPr>
        <w:t xml:space="preserve">Huffman nu mai e in materie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Calculat LONG_SHORT si AGED_AVERAGE. Este dat un sir de 12 cuante de timp.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Facut mai sus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Un Fuzzy pentru climatizarea unei camere (se dau termenii "temperatura" si "umiditate"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ins w:author="Anonymous" w:id="15" w:date="2017-01-18T18:46:45Z">
        <w:r w:rsidDel="00000000" w:rsidR="00000000" w:rsidRPr="00000000">
          <w:rPr>
            <w:rtl w:val="0"/>
          </w:rPr>
          <w:tab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</w:rPr>
      </w:pPr>
      <w:bookmarkStart w:colFirst="0" w:colLast="0" w:name="_xgx7tnazrx4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Probleme3: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sir de cuante de timp pe un procesor si sa calculam in modelul longshort si 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ca probleme -&gt; facuta mai sus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Ruxandra Simion" w:id="16" w:date="2017-01-20T14:32:17Z"/>
        </w:rPr>
      </w:pPr>
      <w:ins w:author="Ruxandra Simion" w:id="16" w:date="2017-01-20T14:32:17Z">
        <w:bookmarkStart w:colFirst="0" w:colLast="0" w:name="_wngqo4ehubz9" w:id="7"/>
        <w:bookmarkEnd w:id="7"/>
        <w:r w:rsidDel="00000000" w:rsidR="00000000" w:rsidRPr="00000000">
          <w:rPr>
            <w:rtl w:val="0"/>
          </w:rPr>
          <w:t xml:space="preserve">Probleme 2015: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Ruxandra Simion" w:id="16" w:date="2017-01-20T14:32:17Z"/>
        </w:rPr>
      </w:pPr>
      <w:ins w:author="Ruxandra Simion" w:id="16" w:date="2017-01-20T14:32:17Z">
        <w:r w:rsidDel="00000000" w:rsidR="00000000" w:rsidRPr="00000000">
          <w:rPr/>
          <w:drawing>
            <wp:inline distB="114300" distT="114300" distL="114300" distR="114300">
              <wp:extent cx="5731200" cy="4292600"/>
              <wp:effectExtent b="0" l="0" r="0" t="0"/>
              <wp:docPr id="9" name="image12.jpg"/>
              <a:graphic>
                <a:graphicData uri="http://schemas.openxmlformats.org/drawingml/2006/picture">
                  <pic:pic>
                    <pic:nvPicPr>
                      <pic:cNvPr id="0" name="image12.jp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29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Ionut Anghel" w:id="21" w:date="2017-01-20T20:22:24Z"/>
        </w:rPr>
      </w:pPr>
      <w:ins w:author="Ruxandra Simion" w:id="16" w:date="2017-01-20T14:32:17Z">
        <w:r w:rsidDel="00000000" w:rsidR="00000000" w:rsidRPr="00000000">
          <w:rPr>
            <w:rtl w:val="0"/>
          </w:rPr>
          <w:t xml:space="preserve">Are cineva rezolvari pentru problemele de aici? Am incercat sa o rezolv pe prima, insa mi se pare ca lipsesc niste date: pentru ambele procesoare Waffer_yield (numarul de vafe defecte) si pentru procesorul 2 parametrul alfa legat de complexitatea producerii (in curs scrie ca e de obicei 0.4). </w:t>
        </w:r>
        <w:del w:author="Ruxandra Simion" w:id="16" w:date="2017-01-20T14:32:17Z">
          <w:r w:rsidDel="00000000" w:rsidR="00000000" w:rsidRPr="00000000">
            <w:rPr>
              <w:rtl w:val="0"/>
            </w:rPr>
            <w:delText xml:space="preserve">In plus nu stiu exact cum se determina performanta pentru aceste ex (CPU time, in curs sunt niste exemple dar nu mi se pare ca se aseamana)</w:delText>
          </w:r>
        </w:del>
      </w:ins>
      <w:del w:author="Ruxandra Simion" w:id="16" w:date="2017-01-20T14:32:17Z"/>
      <w:ins w:author="paul gheorghe" w:id="17" w:date="2017-01-20T15:37:38Z">
        <w:del w:author="Ruxandra Simion" w:id="16" w:date="2017-01-20T14:32:17Z">
          <w:r w:rsidDel="00000000" w:rsidR="00000000" w:rsidRPr="00000000">
            <w:rPr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  <w:t xml:space="preserve">&lt;- pai spune matrita netestata, deci nu trebuie sa calculezi die yield I guess</w:t>
        </w:r>
      </w:ins>
      <w:ins w:author="Ruxandra Simion" w:id="18" w:date="2017-01-20T16:28:09Z">
        <w:r w:rsidDel="00000000" w:rsidR="00000000" w:rsidRPr="00000000">
          <w:rPr>
            <w:rtl w:val="0"/>
          </w:rPr>
          <w:t xml:space="preserve"> → fara Die_yield nu se poate determina costul matritei</w:t>
        </w:r>
      </w:ins>
      <w:ins w:author="paul gheorghe" w:id="19" w:date="2017-01-20T16:45:40Z">
        <w:r w:rsidDel="00000000" w:rsidR="00000000" w:rsidRPr="00000000">
          <w:rPr>
            <w:rtl w:val="0"/>
          </w:rPr>
          <w:t xml:space="preserve"> &lt;- fiind netestate, die_yield e 1, nu?</w:t>
        </w:r>
      </w:ins>
      <w:ins w:author="Ruxandra Simion" w:id="20" w:date="2017-01-20T21:26:05Z">
        <w:r w:rsidDel="00000000" w:rsidR="00000000" w:rsidRPr="00000000">
          <w:rPr>
            <w:rtl w:val="0"/>
          </w:rPr>
          <w:t xml:space="preserve"> → Asa am considerat si eu pana la urma :D</w:t>
        </w:r>
      </w:ins>
      <w:ins w:author="Ionut Anghel" w:id="21" w:date="2017-01-20T20:22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Ionut Anghel" w:id="22" w:date="2017-01-20T20:19:26Z"/>
        </w:rPr>
      </w:pPr>
      <w:ins w:author="Ionut Anghel" w:id="22" w:date="2017-01-20T20:19:26Z">
        <w:r w:rsidDel="00000000" w:rsidR="00000000" w:rsidRPr="00000000">
          <w:rPr>
            <w:rtl w:val="0"/>
          </w:rPr>
          <w:t xml:space="preserve">1 a) Cred ca e cost matrita=cost vafa/nr_matrite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Ionut Anghel" w:id="22" w:date="2017-01-20T20:19:26Z"/>
        </w:rPr>
      </w:pPr>
      <w:ins w:author="Ionut Anghel" w:id="22" w:date="2017-01-20T20:19:26Z">
        <w:r w:rsidDel="00000000" w:rsidR="00000000" w:rsidRPr="00000000">
          <w:rPr>
            <w:rtl w:val="0"/>
          </w:rPr>
          <w:t xml:space="preserve">Si se calculeaza suprafata totala a vafei, se imparte la suprafata matritei si se scade un termen (pi*diametru/sqrt(2*arie_matrita)) </w:t>
          <w:br w:type="textWrapping"/>
          <w:t xml:space="preserve">E in curs 1, pagina 30, a 2a formula.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Ionut Anghel" w:id="22" w:date="2017-01-20T20:19:26Z"/>
        </w:rPr>
      </w:pPr>
      <w:ins w:author="Ionut Anghel" w:id="22" w:date="2017-01-20T20:19:2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paul gheorghe" w:id="23" w:date="2017-01-20T15:49:08Z"/>
        </w:rPr>
      </w:pPr>
      <w:ins w:author="paul gheorghe" w:id="23" w:date="2017-01-20T15:49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paul gheorghe" w:id="23" w:date="2017-01-20T15:49:08Z"/>
        </w:rPr>
      </w:pPr>
      <w:ins w:author="paul gheorghe" w:id="23" w:date="2017-01-20T15:49:08Z">
        <w:r w:rsidDel="00000000" w:rsidR="00000000" w:rsidRPr="00000000">
          <w:rPr>
            <w:rtl w:val="0"/>
          </w:rPr>
          <w:t xml:space="preserve">Ptr MIPS faci frecventa/CPI, deci 166,6 si 66,6. Primul e mai rapid de ~3 ori.</w:t>
        </w:r>
      </w:ins>
      <w:ins w:author="Ruxandra Simion" w:id="24" w:date="2017-01-20T16:20:10Z">
        <w:r w:rsidDel="00000000" w:rsidR="00000000" w:rsidRPr="00000000">
          <w:rPr>
            <w:rtl w:val="0"/>
          </w:rPr>
          <w:t xml:space="preserve"> &lt;-am cautat si eu am gasit </w:t>
        </w:r>
        <w:r w:rsidDel="00000000" w:rsidR="00000000" w:rsidRPr="00000000">
          <w:rPr>
            <w:rtl w:val="0"/>
            <w:rPrChange w:author="Ruxandra Simion" w:id="25" w:date="2017-01-20T16:20:10Z">
              <w:rPr/>
            </w:rPrChange>
          </w:rPr>
          <w:t xml:space="preserve">frecventa/(CP</w:t>
        </w:r>
        <w:r w:rsidDel="00000000" w:rsidR="00000000" w:rsidRPr="00000000">
          <w:rPr>
            <w:rtl w:val="0"/>
          </w:rPr>
          <w:t xml:space="preserve">I*10^6) </w:t>
        </w:r>
      </w:ins>
      <w:ins w:author="paul gheorghe" w:id="23" w:date="2017-01-20T15:49:08Z">
        <w:r w:rsidDel="00000000" w:rsidR="00000000" w:rsidRPr="00000000">
          <w:fldChar w:fldCharType="begin"/>
        </w:r>
        <w:r w:rsidDel="00000000" w:rsidR="00000000" w:rsidRPr="00000000">
          <w:instrText xml:space="preserve">HYPERLINK "https://en.wikipedia.org/wiki/Cycles_per_instruction"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https://en.wikipedia.org/wiki/Cycles_per_instruction</w:t>
        </w:r>
        <w:r w:rsidDel="00000000" w:rsidR="00000000" w:rsidRPr="00000000">
          <w:fldChar w:fldCharType="end"/>
        </w:r>
      </w:ins>
      <w:ins w:author="Ruxandra Simion" w:id="24" w:date="2017-01-20T16:20:10Z"/>
      <w:ins w:author="paul gheorghe" w:id="23" w:date="2017-01-20T15:49:08Z">
        <w:r w:rsidDel="00000000" w:rsidR="00000000" w:rsidRPr="00000000">
          <w:rPr>
            <w:rtl w:val="0"/>
          </w:rPr>
          <w:t xml:space="preserve"> &lt;- 10^t6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2a) Ton = 1ms Toff = 1ms Pon = 100 mw Poff = 0 mw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Ttr = Ton + Toff = 2ms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Ptr = (10^-4 + 10^-4)/(2 * 10^-3) = 0.1W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Ptr &lt;= Pon =&gt; Tbe = Ttr = 2m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iviu Gheorghe" w:id="0" w:date="2017-01-18T18:02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face predictia la porcaria asta ca ce e aici nu se pupa cu ce e in curs?</w:t>
      </w:r>
    </w:p>
  </w:comment>
  <w:comment w:author="Ruxandra Simion" w:id="1" w:date="2017-01-20T14:41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curs pare sa fie media primelor 2 valori din fiecare ciclu (prima valoare din stanga a fiecarul interval) + eroarea. In cazul asta, se poate ca urmatoarea valoare pentru exercitiul de aici sa fie: (0.3+0.1)/2 + err = 0.2 + 0.2 = 0.4</w:t>
      </w:r>
    </w:p>
  </w:comment>
  <w:comment w:author="Razvan Cirstei" w:id="2" w:date="2017-01-20T20:48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http://citeseerx.ist.psu.edu/viewdoc/download?doi=10.1.1.39.3266&amp;rep=rep1&amp;type=pdf De aici are sefu' la SI exemplele</w:t>
      </w:r>
    </w:p>
  </w:comment>
  <w:comment w:author="Razvan Cirstei" w:id="3" w:date="2017-01-20T21:27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gandit cineva ca e de fapt doar valoarea din partea a doua si atat? Fara /2, fara eroare? Aici ar fi 0.1 iar in curs ar fi 0.3.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42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42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yosefk.com/img/n/lut3.png" TargetMode="External"/><Relationship Id="rId22" Type="http://schemas.openxmlformats.org/officeDocument/2006/relationships/hyperlink" Target="https://www.fourmilab.ch/hackdiet/www/subsection1_2_3_0_5.html" TargetMode="External"/><Relationship Id="rId21" Type="http://schemas.openxmlformats.org/officeDocument/2006/relationships/hyperlink" Target="https://www.fourmilab.ch/hackdiet/www/subsection1_2_3_0_5.html" TargetMode="External"/><Relationship Id="rId24" Type="http://schemas.openxmlformats.org/officeDocument/2006/relationships/hyperlink" Target="https://en.wikipedia.org/wiki/Computer_architecture" TargetMode="External"/><Relationship Id="rId23" Type="http://schemas.openxmlformats.org/officeDocument/2006/relationships/hyperlink" Target="https://en.wikipedia.org/wiki/Power_managemen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ida.liu.se/~unmdu17/RTS_CUGS_files/Lecture2.pdf" TargetMode="External"/><Relationship Id="rId26" Type="http://schemas.openxmlformats.org/officeDocument/2006/relationships/hyperlink" Target="https://en.wikipedia.org/wiki/Laptop" TargetMode="External"/><Relationship Id="rId25" Type="http://schemas.openxmlformats.org/officeDocument/2006/relationships/hyperlink" Target="https://en.wikipedia.org/wiki/Energy_conservation" TargetMode="External"/><Relationship Id="rId28" Type="http://schemas.openxmlformats.org/officeDocument/2006/relationships/hyperlink" Target="http://www.icverification.com/Architecture/CpuArch4.php" TargetMode="External"/><Relationship Id="rId27" Type="http://schemas.openxmlformats.org/officeDocument/2006/relationships/hyperlink" Target="https://en.wikipedia.org/wiki/Dynamic_voltage_scaling#cite_note-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://www.icverification.com/Architecture/CpuArch4.php" TargetMode="External"/><Relationship Id="rId7" Type="http://schemas.openxmlformats.org/officeDocument/2006/relationships/hyperlink" Target="https://twitter.com/pakalupapito/status/688682948737019904" TargetMode="External"/><Relationship Id="rId8" Type="http://schemas.openxmlformats.org/officeDocument/2006/relationships/hyperlink" Target="https://www.ida.liu.se/~unmdu17/RTS_CUGS_files/Lecture2.pdf" TargetMode="External"/><Relationship Id="rId31" Type="http://schemas.openxmlformats.org/officeDocument/2006/relationships/image" Target="media/image12.jpg"/><Relationship Id="rId30" Type="http://schemas.openxmlformats.org/officeDocument/2006/relationships/hyperlink" Target="http://electronics.stackexchange.com/questions/55377/soft-core-processors-vs-hard-core-processors" TargetMode="External"/><Relationship Id="rId11" Type="http://schemas.openxmlformats.org/officeDocument/2006/relationships/hyperlink" Target="https://www.researchgate.net/publication/220926731_Comparing_Algorithm_for_Dynamic_Speed-Setting_of_a_Low-Power_CPU" TargetMode="External"/><Relationship Id="rId10" Type="http://schemas.openxmlformats.org/officeDocument/2006/relationships/image" Target="media/image2.gif"/><Relationship Id="rId13" Type="http://schemas.openxmlformats.org/officeDocument/2006/relationships/image" Target="media/image4.jpg"/><Relationship Id="rId12" Type="http://schemas.openxmlformats.org/officeDocument/2006/relationships/image" Target="media/image8.jpg"/><Relationship Id="rId15" Type="http://schemas.openxmlformats.org/officeDocument/2006/relationships/image" Target="media/image7.jpg"/><Relationship Id="rId14" Type="http://schemas.openxmlformats.org/officeDocument/2006/relationships/image" Target="media/image5.jpg"/><Relationship Id="rId17" Type="http://schemas.openxmlformats.org/officeDocument/2006/relationships/image" Target="media/image6.jpg"/><Relationship Id="rId16" Type="http://schemas.openxmlformats.org/officeDocument/2006/relationships/image" Target="media/image9.jpg"/><Relationship Id="rId19" Type="http://schemas.openxmlformats.org/officeDocument/2006/relationships/hyperlink" Target="https://www.ida.liu.se/~unmdu17/RTS_CUGS_files/Lecture3.pdf" TargetMode="External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